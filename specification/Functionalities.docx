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92C2E" w14:textId="77777777" w:rsidR="00DE71E8" w:rsidRPr="0021156A" w:rsidRDefault="00DE71E8" w:rsidP="00DE71E8">
      <w:pPr>
        <w:jc w:val="center"/>
        <w:rPr>
          <w:rFonts w:ascii="Helvetica" w:hAnsi="Helvetica"/>
          <w:b/>
          <w:sz w:val="36"/>
          <w:szCs w:val="36"/>
        </w:rPr>
      </w:pPr>
      <w:r w:rsidRPr="0021156A">
        <w:rPr>
          <w:rFonts w:ascii="Helvetica" w:hAnsi="Helvetica"/>
          <w:b/>
          <w:sz w:val="36"/>
          <w:szCs w:val="36"/>
        </w:rPr>
        <w:t>Functionalities</w:t>
      </w:r>
    </w:p>
    <w:p w14:paraId="4DE08875" w14:textId="77777777" w:rsidR="00B030A9" w:rsidRPr="0021156A" w:rsidRDefault="00B030A9">
      <w:pPr>
        <w:rPr>
          <w:rFonts w:ascii="Helvetica" w:hAnsi="Helvetica"/>
        </w:rPr>
      </w:pPr>
    </w:p>
    <w:p w14:paraId="25B73EB2" w14:textId="77777777" w:rsidR="001E2D17" w:rsidRPr="0021156A" w:rsidRDefault="001E2D17">
      <w:pPr>
        <w:rPr>
          <w:rFonts w:ascii="Helvetica" w:hAnsi="Helvetica"/>
        </w:rPr>
      </w:pPr>
      <w:r w:rsidRPr="0021156A">
        <w:rPr>
          <w:rFonts w:ascii="Helvetica" w:hAnsi="Helvetica"/>
        </w:rPr>
        <w:tab/>
      </w:r>
    </w:p>
    <w:p w14:paraId="2EB0F616" w14:textId="28C6DD67" w:rsidR="00991755" w:rsidRPr="0021156A" w:rsidRDefault="0021156A">
      <w:pPr>
        <w:rPr>
          <w:rFonts w:ascii="Helvetica" w:hAnsi="Helvetica"/>
          <w:b/>
          <w:sz w:val="28"/>
          <w:szCs w:val="28"/>
        </w:rPr>
      </w:pPr>
      <w:r w:rsidRPr="0021156A">
        <w:rPr>
          <w:rFonts w:ascii="Helvetica" w:hAnsi="Helvetica"/>
          <w:b/>
          <w:sz w:val="28"/>
          <w:szCs w:val="28"/>
        </w:rPr>
        <w:t>Authentication Functionalities</w:t>
      </w:r>
    </w:p>
    <w:p w14:paraId="267D04CD" w14:textId="77777777" w:rsidR="00991755" w:rsidRPr="0021156A" w:rsidRDefault="00991755">
      <w:pPr>
        <w:rPr>
          <w:rFonts w:ascii="Helvetica" w:hAnsi="Helvetica"/>
        </w:rPr>
      </w:pPr>
    </w:p>
    <w:p w14:paraId="0DEF8FEA" w14:textId="77777777" w:rsidR="00991755" w:rsidRDefault="00B030A9" w:rsidP="00991755">
      <w:pPr>
        <w:pStyle w:val="ListParagraph"/>
        <w:numPr>
          <w:ilvl w:val="0"/>
          <w:numId w:val="1"/>
        </w:numPr>
        <w:rPr>
          <w:rFonts w:ascii="Helvetica" w:hAnsi="Helvetica"/>
        </w:rPr>
      </w:pPr>
      <w:r w:rsidRPr="0021156A">
        <w:rPr>
          <w:rFonts w:ascii="Helvetica" w:hAnsi="Helvetica"/>
        </w:rPr>
        <w:t>User Registration</w:t>
      </w:r>
    </w:p>
    <w:p w14:paraId="7B6E20C2" w14:textId="77777777" w:rsidR="0021156A" w:rsidRPr="0021156A" w:rsidRDefault="0021156A" w:rsidP="0021156A">
      <w:pPr>
        <w:pStyle w:val="ListParagraph"/>
        <w:rPr>
          <w:rFonts w:ascii="Helvetica" w:hAnsi="Helvetica"/>
        </w:rPr>
      </w:pPr>
    </w:p>
    <w:p w14:paraId="252DE4E6" w14:textId="6812F591" w:rsidR="00991755" w:rsidRPr="0021156A" w:rsidRDefault="00991755" w:rsidP="00991755">
      <w:pPr>
        <w:pStyle w:val="ListParagraph"/>
        <w:numPr>
          <w:ilvl w:val="1"/>
          <w:numId w:val="1"/>
        </w:numPr>
        <w:rPr>
          <w:rFonts w:ascii="Helvetica" w:hAnsi="Helvetica"/>
        </w:rPr>
      </w:pPr>
      <w:r w:rsidRPr="0021156A">
        <w:rPr>
          <w:rFonts w:ascii="Helvetica" w:hAnsi="Helvetica"/>
        </w:rPr>
        <w:t>The user can register with their username, email id, password, first name, last name and microwave wattage. They can enter the microw</w:t>
      </w:r>
      <w:r w:rsidR="00C36193">
        <w:rPr>
          <w:rFonts w:ascii="Helvetica" w:hAnsi="Helvetica"/>
        </w:rPr>
        <w:t>ave wattage either manually</w:t>
      </w:r>
      <w:del w:id="0" w:author="Elliot Lockerman" w:date="2015-10-14T18:23:00Z">
        <w:r w:rsidR="00C36193" w:rsidDel="00C36193">
          <w:rPr>
            <w:rFonts w:ascii="Helvetica" w:hAnsi="Helvetica"/>
          </w:rPr>
          <w:delText xml:space="preserve"> or it can be retrieved from Amazon following</w:delText>
        </w:r>
      </w:del>
      <w:ins w:id="1" w:author="Elliot Lockerman" w:date="2015-10-14T18:23:00Z">
        <w:r w:rsidR="00C36193">
          <w:rPr>
            <w:rFonts w:ascii="Helvetica" w:hAnsi="Helvetica"/>
          </w:rPr>
          <w:t xml:space="preserve"> or it can be retrieved from Amazon following</w:t>
        </w:r>
      </w:ins>
      <w:r w:rsidR="00C36193">
        <w:rPr>
          <w:rFonts w:ascii="Helvetica" w:hAnsi="Helvetica"/>
        </w:rPr>
        <w:t xml:space="preserve"> </w:t>
      </w:r>
      <w:ins w:id="2" w:author="Elliot Lockerman" w:date="2015-10-14T18:23:00Z">
        <w:r w:rsidR="00C36193">
          <w:rPr>
            <w:rFonts w:ascii="Helvetica" w:hAnsi="Helvetica"/>
          </w:rPr>
          <w:t>a bar code scan</w:t>
        </w:r>
      </w:ins>
    </w:p>
    <w:p w14:paraId="51424CA3" w14:textId="77777777" w:rsidR="008B719E" w:rsidRPr="0021156A" w:rsidRDefault="008B719E" w:rsidP="008B719E">
      <w:pPr>
        <w:pStyle w:val="ListParagraph"/>
        <w:ind w:left="1440"/>
        <w:rPr>
          <w:rFonts w:ascii="Helvetica" w:hAnsi="Helvetica"/>
        </w:rPr>
      </w:pPr>
    </w:p>
    <w:p w14:paraId="79317A24" w14:textId="77777777" w:rsidR="00B030A9" w:rsidRDefault="00B030A9" w:rsidP="00B030A9">
      <w:pPr>
        <w:pStyle w:val="ListParagraph"/>
        <w:numPr>
          <w:ilvl w:val="0"/>
          <w:numId w:val="1"/>
        </w:numPr>
        <w:rPr>
          <w:rFonts w:ascii="Helvetica" w:hAnsi="Helvetica"/>
        </w:rPr>
      </w:pPr>
      <w:r w:rsidRPr="0021156A">
        <w:rPr>
          <w:rFonts w:ascii="Helvetica" w:hAnsi="Helvetica"/>
        </w:rPr>
        <w:t>User Login</w:t>
      </w:r>
    </w:p>
    <w:p w14:paraId="4AEBB42D" w14:textId="77777777" w:rsidR="0021156A" w:rsidRPr="0021156A" w:rsidRDefault="0021156A" w:rsidP="0021156A">
      <w:pPr>
        <w:pStyle w:val="ListParagraph"/>
        <w:rPr>
          <w:rFonts w:ascii="Helvetica" w:hAnsi="Helvetica"/>
        </w:rPr>
      </w:pPr>
    </w:p>
    <w:p w14:paraId="12D6EF3A" w14:textId="547672F2" w:rsidR="00991755" w:rsidRPr="0021156A" w:rsidRDefault="00991755" w:rsidP="00991755">
      <w:pPr>
        <w:pStyle w:val="ListParagraph"/>
        <w:numPr>
          <w:ilvl w:val="1"/>
          <w:numId w:val="1"/>
        </w:numPr>
        <w:rPr>
          <w:rFonts w:ascii="Helvetica" w:hAnsi="Helvetica"/>
        </w:rPr>
      </w:pPr>
      <w:r w:rsidRPr="0021156A">
        <w:rPr>
          <w:rFonts w:ascii="Helvetica" w:hAnsi="Helvetica"/>
        </w:rPr>
        <w:t>The user can login using their username and password.</w:t>
      </w:r>
    </w:p>
    <w:p w14:paraId="295B4D4B" w14:textId="77777777" w:rsidR="00991755" w:rsidRPr="0021156A" w:rsidRDefault="00991755" w:rsidP="00991755">
      <w:pPr>
        <w:rPr>
          <w:rFonts w:ascii="Helvetica" w:hAnsi="Helvetica"/>
        </w:rPr>
      </w:pPr>
    </w:p>
    <w:p w14:paraId="0A708600" w14:textId="6737B2C3" w:rsidR="00DE71E8" w:rsidRPr="0021156A" w:rsidRDefault="00D51CDB" w:rsidP="00991755">
      <w:pPr>
        <w:rPr>
          <w:rFonts w:ascii="Helvetica" w:hAnsi="Helvetica"/>
          <w:b/>
          <w:sz w:val="28"/>
          <w:szCs w:val="28"/>
        </w:rPr>
      </w:pPr>
      <w:r>
        <w:rPr>
          <w:rFonts w:ascii="Helvetica" w:hAnsi="Helvetica"/>
          <w:b/>
          <w:sz w:val="28"/>
          <w:szCs w:val="28"/>
        </w:rPr>
        <w:t xml:space="preserve">User </w:t>
      </w:r>
      <w:r w:rsidR="0021156A" w:rsidRPr="0021156A">
        <w:rPr>
          <w:rFonts w:ascii="Helvetica" w:hAnsi="Helvetica"/>
          <w:b/>
          <w:sz w:val="28"/>
          <w:szCs w:val="28"/>
        </w:rPr>
        <w:t>Information Functionalities</w:t>
      </w:r>
    </w:p>
    <w:p w14:paraId="0ACE4E73" w14:textId="77777777" w:rsidR="00DE71E8" w:rsidRPr="0021156A" w:rsidRDefault="00DE71E8" w:rsidP="00991755">
      <w:pPr>
        <w:rPr>
          <w:rFonts w:ascii="Helvetica" w:hAnsi="Helvetica"/>
        </w:rPr>
      </w:pPr>
    </w:p>
    <w:p w14:paraId="7A27BE2C" w14:textId="7D00B63A" w:rsidR="00B030A9" w:rsidRDefault="00590FC2" w:rsidP="00B030A9">
      <w:pPr>
        <w:pStyle w:val="ListParagraph"/>
        <w:numPr>
          <w:ilvl w:val="0"/>
          <w:numId w:val="1"/>
        </w:numPr>
        <w:rPr>
          <w:rFonts w:ascii="Helvetica" w:hAnsi="Helvetica"/>
        </w:rPr>
      </w:pPr>
      <w:r w:rsidRPr="0021156A">
        <w:rPr>
          <w:rFonts w:ascii="Helvetica" w:hAnsi="Helvetica"/>
        </w:rPr>
        <w:t>Home Page</w:t>
      </w:r>
    </w:p>
    <w:p w14:paraId="48E10448" w14:textId="77777777" w:rsidR="0021156A" w:rsidRPr="0021156A" w:rsidRDefault="0021156A" w:rsidP="0021156A">
      <w:pPr>
        <w:pStyle w:val="ListParagraph"/>
        <w:rPr>
          <w:rFonts w:ascii="Helvetica" w:hAnsi="Helvetica"/>
        </w:rPr>
      </w:pPr>
    </w:p>
    <w:p w14:paraId="077E42E6" w14:textId="7FA00BB2" w:rsidR="00590FC2" w:rsidRPr="0021156A" w:rsidRDefault="00991755" w:rsidP="00590FC2">
      <w:pPr>
        <w:pStyle w:val="ListParagraph"/>
        <w:numPr>
          <w:ilvl w:val="1"/>
          <w:numId w:val="1"/>
        </w:numPr>
        <w:rPr>
          <w:rFonts w:ascii="Helvetica" w:hAnsi="Helvetica"/>
        </w:rPr>
      </w:pPr>
      <w:r w:rsidRPr="0021156A">
        <w:rPr>
          <w:rFonts w:ascii="Helvetica" w:hAnsi="Helvetica"/>
        </w:rPr>
        <w:t xml:space="preserve">Once the user is logged in, </w:t>
      </w:r>
      <w:r w:rsidR="00590FC2" w:rsidRPr="0021156A">
        <w:rPr>
          <w:rFonts w:ascii="Helvetica" w:hAnsi="Helvetica"/>
        </w:rPr>
        <w:t>they will be redirected to the home page where they can keep track of all the new recipes, food items and equipment reviews.</w:t>
      </w:r>
    </w:p>
    <w:p w14:paraId="0E728D63" w14:textId="77777777" w:rsidR="00DE71E8" w:rsidRPr="0021156A" w:rsidRDefault="00DE71E8" w:rsidP="00DE71E8">
      <w:pPr>
        <w:pStyle w:val="ListParagraph"/>
        <w:ind w:left="1440"/>
        <w:rPr>
          <w:rFonts w:ascii="Helvetica" w:hAnsi="Helvetica"/>
        </w:rPr>
      </w:pPr>
    </w:p>
    <w:p w14:paraId="2B28A4C6" w14:textId="77777777" w:rsidR="003F099E" w:rsidRDefault="008B719E" w:rsidP="00590FC2">
      <w:pPr>
        <w:pStyle w:val="ListParagraph"/>
        <w:numPr>
          <w:ilvl w:val="1"/>
          <w:numId w:val="1"/>
        </w:numPr>
        <w:rPr>
          <w:ins w:id="3" w:author="Elliot Lockerman" w:date="2015-10-14T18:26:00Z"/>
          <w:rFonts w:ascii="Helvetica" w:hAnsi="Helvetica"/>
        </w:rPr>
      </w:pPr>
      <w:r w:rsidRPr="0021156A">
        <w:rPr>
          <w:rFonts w:ascii="Helvetica" w:hAnsi="Helvetica"/>
        </w:rPr>
        <w:t>This page will also have a search option that will let the user search for food items, recipes and equipment reviews by entering keywords</w:t>
      </w:r>
      <w:ins w:id="4" w:author="Elliot Lockerman" w:date="2015-10-14T18:24:00Z">
        <w:r w:rsidR="00A45813">
          <w:rPr>
            <w:rFonts w:ascii="Helvetica" w:hAnsi="Helvetica"/>
          </w:rPr>
          <w:t xml:space="preserve"> or by scanning a bar code</w:t>
        </w:r>
        <w:r w:rsidR="00852C8B">
          <w:rPr>
            <w:rFonts w:ascii="Helvetica" w:hAnsi="Helvetica"/>
          </w:rPr>
          <w:t>.</w:t>
        </w:r>
      </w:ins>
    </w:p>
    <w:p w14:paraId="07B0DF41" w14:textId="77777777" w:rsidR="003F099E" w:rsidRPr="003F099E" w:rsidRDefault="003F099E" w:rsidP="003F099E">
      <w:pPr>
        <w:rPr>
          <w:ins w:id="5" w:author="Elliot Lockerman" w:date="2015-10-14T18:26:00Z"/>
          <w:rFonts w:ascii="Helvetica" w:hAnsi="Helvetica"/>
          <w:rPrChange w:id="6" w:author="Elliot Lockerman" w:date="2015-10-14T18:26:00Z">
            <w:rPr>
              <w:ins w:id="7" w:author="Elliot Lockerman" w:date="2015-10-14T18:26:00Z"/>
            </w:rPr>
          </w:rPrChange>
        </w:rPr>
        <w:pPrChange w:id="8" w:author="Elliot Lockerman" w:date="2015-10-14T18:26:00Z">
          <w:pPr>
            <w:pStyle w:val="ListParagraph"/>
            <w:numPr>
              <w:ilvl w:val="1"/>
              <w:numId w:val="1"/>
            </w:numPr>
            <w:ind w:left="1440" w:hanging="360"/>
          </w:pPr>
        </w:pPrChange>
      </w:pPr>
    </w:p>
    <w:p w14:paraId="50C8DA5E" w14:textId="77777777" w:rsidR="00883B15" w:rsidRDefault="003F099E" w:rsidP="003F099E">
      <w:pPr>
        <w:pStyle w:val="ListParagraph"/>
        <w:numPr>
          <w:ilvl w:val="2"/>
          <w:numId w:val="1"/>
        </w:numPr>
        <w:rPr>
          <w:ins w:id="9" w:author="Elliot Lockerman" w:date="2015-10-14T18:28:00Z"/>
          <w:rFonts w:ascii="Helvetica" w:hAnsi="Helvetica"/>
        </w:rPr>
        <w:pPrChange w:id="10" w:author="Elliot Lockerman" w:date="2015-10-14T18:26:00Z">
          <w:pPr>
            <w:pStyle w:val="ListParagraph"/>
            <w:numPr>
              <w:ilvl w:val="1"/>
              <w:numId w:val="1"/>
            </w:numPr>
            <w:ind w:left="1440" w:hanging="360"/>
          </w:pPr>
        </w:pPrChange>
      </w:pPr>
      <w:ins w:id="11" w:author="Elliot Lockerman" w:date="2015-10-14T18:26:00Z">
        <w:r>
          <w:rPr>
            <w:rFonts w:ascii="Helvetica" w:hAnsi="Helvetica"/>
          </w:rPr>
          <w:t>If a user is not satisfied with the search results, they can create a new entry.</w:t>
        </w:r>
      </w:ins>
    </w:p>
    <w:p w14:paraId="704B166D" w14:textId="10568081" w:rsidR="008B719E" w:rsidRPr="0021156A" w:rsidRDefault="00883B15" w:rsidP="003F099E">
      <w:pPr>
        <w:pStyle w:val="ListParagraph"/>
        <w:numPr>
          <w:ilvl w:val="2"/>
          <w:numId w:val="1"/>
        </w:numPr>
        <w:rPr>
          <w:rFonts w:ascii="Helvetica" w:hAnsi="Helvetica"/>
        </w:rPr>
        <w:pPrChange w:id="12" w:author="Elliot Lockerman" w:date="2015-10-14T18:26:00Z">
          <w:pPr>
            <w:pStyle w:val="ListParagraph"/>
            <w:numPr>
              <w:ilvl w:val="1"/>
              <w:numId w:val="1"/>
            </w:numPr>
            <w:ind w:left="1440" w:hanging="360"/>
          </w:pPr>
        </w:pPrChange>
      </w:pPr>
      <w:ins w:id="13" w:author="Elliot Lockerman" w:date="2015-10-14T18:28:00Z">
        <w:r>
          <w:rPr>
            <w:rFonts w:ascii="Helvetica" w:hAnsi="Helvetica"/>
          </w:rPr>
          <w:t xml:space="preserve">New entries can only be made following a search to </w:t>
        </w:r>
      </w:ins>
      <w:ins w:id="14" w:author="Elliot Lockerman" w:date="2015-10-14T18:29:00Z">
        <w:r>
          <w:rPr>
            <w:rFonts w:ascii="Helvetica" w:hAnsi="Helvetica"/>
          </w:rPr>
          <w:t>discourage</w:t>
        </w:r>
      </w:ins>
      <w:ins w:id="15" w:author="Elliot Lockerman" w:date="2015-10-14T18:28:00Z">
        <w:r>
          <w:rPr>
            <w:rFonts w:ascii="Helvetica" w:hAnsi="Helvetica"/>
          </w:rPr>
          <w:t xml:space="preserve"> </w:t>
        </w:r>
      </w:ins>
      <w:ins w:id="16" w:author="Elliot Lockerman" w:date="2015-10-14T18:29:00Z">
        <w:r>
          <w:rPr>
            <w:rFonts w:ascii="Helvetica" w:hAnsi="Helvetica"/>
          </w:rPr>
          <w:t>duplication</w:t>
        </w:r>
      </w:ins>
      <w:del w:id="17" w:author="Elliot Lockerman" w:date="2015-10-14T18:24:00Z">
        <w:r w:rsidR="008B719E" w:rsidRPr="0021156A" w:rsidDel="00A45813">
          <w:rPr>
            <w:rFonts w:ascii="Helvetica" w:hAnsi="Helvetica"/>
          </w:rPr>
          <w:delText>.</w:delText>
        </w:r>
      </w:del>
    </w:p>
    <w:p w14:paraId="0411B904" w14:textId="0BA843EB" w:rsidR="008B719E" w:rsidRPr="0021156A" w:rsidRDefault="008B719E" w:rsidP="008B719E">
      <w:pPr>
        <w:pStyle w:val="ListParagraph"/>
        <w:ind w:left="1440"/>
        <w:rPr>
          <w:rFonts w:ascii="Helvetica" w:hAnsi="Helvetica"/>
        </w:rPr>
      </w:pPr>
      <w:r w:rsidRPr="0021156A">
        <w:rPr>
          <w:rFonts w:ascii="Helvetica" w:hAnsi="Helvetica"/>
        </w:rPr>
        <w:t xml:space="preserve"> </w:t>
      </w:r>
    </w:p>
    <w:p w14:paraId="5B9F0C19" w14:textId="6DEFD514" w:rsidR="00590FC2" w:rsidRDefault="00590FC2" w:rsidP="00590FC2">
      <w:pPr>
        <w:pStyle w:val="ListParagraph"/>
        <w:numPr>
          <w:ilvl w:val="0"/>
          <w:numId w:val="1"/>
        </w:numPr>
        <w:rPr>
          <w:rFonts w:ascii="Helvetica" w:hAnsi="Helvetica"/>
        </w:rPr>
      </w:pPr>
      <w:r w:rsidRPr="0021156A">
        <w:rPr>
          <w:rFonts w:ascii="Helvetica" w:hAnsi="Helvetica"/>
        </w:rPr>
        <w:t>Profile Page</w:t>
      </w:r>
    </w:p>
    <w:p w14:paraId="54BBEF88" w14:textId="77777777" w:rsidR="0021156A" w:rsidRPr="0021156A" w:rsidRDefault="0021156A" w:rsidP="0021156A">
      <w:pPr>
        <w:pStyle w:val="ListParagraph"/>
        <w:rPr>
          <w:rFonts w:ascii="Helvetica" w:hAnsi="Helvetica"/>
        </w:rPr>
      </w:pPr>
    </w:p>
    <w:p w14:paraId="39EDAC18" w14:textId="1769295C" w:rsidR="00590FC2" w:rsidRPr="0021156A" w:rsidRDefault="00590FC2" w:rsidP="00590FC2">
      <w:pPr>
        <w:pStyle w:val="ListParagraph"/>
        <w:numPr>
          <w:ilvl w:val="1"/>
          <w:numId w:val="1"/>
        </w:numPr>
        <w:rPr>
          <w:rFonts w:ascii="Helvetica" w:hAnsi="Helvetica"/>
        </w:rPr>
      </w:pPr>
      <w:r w:rsidRPr="0021156A">
        <w:rPr>
          <w:rFonts w:ascii="Helvetica" w:hAnsi="Helvetica"/>
        </w:rPr>
        <w:t>Each user will have their own profile page that will have information about the recipes that the user has uploaded or followed, the food items the user has uploaded information about and the equipment reviews that the user has made.</w:t>
      </w:r>
    </w:p>
    <w:p w14:paraId="41B9C2CA" w14:textId="77777777" w:rsidR="00DE71E8" w:rsidRPr="0021156A" w:rsidRDefault="00DE71E8" w:rsidP="00DE71E8">
      <w:pPr>
        <w:pStyle w:val="ListParagraph"/>
        <w:ind w:left="1440"/>
        <w:rPr>
          <w:rFonts w:ascii="Helvetica" w:hAnsi="Helvetica"/>
        </w:rPr>
      </w:pPr>
    </w:p>
    <w:p w14:paraId="7782E0E1" w14:textId="43F9B75F" w:rsidR="008B719E" w:rsidRPr="0021156A" w:rsidRDefault="008B719E" w:rsidP="00590FC2">
      <w:pPr>
        <w:pStyle w:val="ListParagraph"/>
        <w:numPr>
          <w:ilvl w:val="1"/>
          <w:numId w:val="1"/>
        </w:numPr>
        <w:rPr>
          <w:rFonts w:ascii="Helvetica" w:hAnsi="Helvetica"/>
        </w:rPr>
      </w:pPr>
      <w:r w:rsidRPr="0021156A">
        <w:rPr>
          <w:rFonts w:ascii="Helvetica" w:hAnsi="Helvetica"/>
        </w:rPr>
        <w:t>The user will have the option to follow othe</w:t>
      </w:r>
      <w:r w:rsidR="00B15A05" w:rsidRPr="0021156A">
        <w:rPr>
          <w:rFonts w:ascii="Helvetica" w:hAnsi="Helvetica"/>
        </w:rPr>
        <w:t>r users enabling them to keep track of their friends’ preferences.</w:t>
      </w:r>
    </w:p>
    <w:p w14:paraId="61B7A1EE" w14:textId="77777777" w:rsidR="00B030A9" w:rsidRPr="0021156A" w:rsidRDefault="00B030A9" w:rsidP="006E1D65">
      <w:pPr>
        <w:rPr>
          <w:rFonts w:ascii="Helvetica" w:hAnsi="Helvetica"/>
        </w:rPr>
      </w:pPr>
    </w:p>
    <w:p w14:paraId="1A96BB6E" w14:textId="01EBF8FF" w:rsidR="00DE71E8" w:rsidRPr="0021156A" w:rsidRDefault="00DE71E8" w:rsidP="006E1D65">
      <w:pPr>
        <w:rPr>
          <w:rFonts w:ascii="Helvetica" w:hAnsi="Helvetica"/>
          <w:b/>
          <w:sz w:val="28"/>
          <w:szCs w:val="28"/>
        </w:rPr>
      </w:pPr>
      <w:r w:rsidRPr="0021156A">
        <w:rPr>
          <w:rFonts w:ascii="Helvetica" w:hAnsi="Helvetica"/>
          <w:b/>
          <w:sz w:val="28"/>
          <w:szCs w:val="28"/>
        </w:rPr>
        <w:lastRenderedPageBreak/>
        <w:t xml:space="preserve">Other </w:t>
      </w:r>
      <w:r w:rsidR="0021156A" w:rsidRPr="0021156A">
        <w:rPr>
          <w:rFonts w:ascii="Helvetica" w:hAnsi="Helvetica"/>
          <w:b/>
          <w:sz w:val="28"/>
          <w:szCs w:val="28"/>
        </w:rPr>
        <w:t>Pages</w:t>
      </w:r>
    </w:p>
    <w:p w14:paraId="773D6EBD" w14:textId="77777777" w:rsidR="00DE71E8" w:rsidRPr="0021156A" w:rsidRDefault="00DE71E8" w:rsidP="006E1D65">
      <w:pPr>
        <w:rPr>
          <w:rFonts w:ascii="Helvetica" w:hAnsi="Helvetica"/>
        </w:rPr>
      </w:pPr>
    </w:p>
    <w:p w14:paraId="4EF6E008" w14:textId="6FFD67F2" w:rsidR="00DE71E8" w:rsidRDefault="00DE71E8" w:rsidP="00DE71E8">
      <w:pPr>
        <w:pStyle w:val="ListParagraph"/>
        <w:numPr>
          <w:ilvl w:val="0"/>
          <w:numId w:val="3"/>
        </w:numPr>
        <w:rPr>
          <w:ins w:id="18" w:author="Elliot Lockerman" w:date="2015-10-14T18:27:00Z"/>
          <w:rFonts w:ascii="Helvetica" w:hAnsi="Helvetica"/>
        </w:rPr>
      </w:pPr>
      <w:r w:rsidRPr="0021156A">
        <w:rPr>
          <w:rFonts w:ascii="Helvetica" w:hAnsi="Helvetica"/>
        </w:rPr>
        <w:t>Food Items Page</w:t>
      </w:r>
    </w:p>
    <w:p w14:paraId="458E0590" w14:textId="34F66205" w:rsidR="003F099E" w:rsidDel="00883B15" w:rsidRDefault="003F099E" w:rsidP="003F099E">
      <w:pPr>
        <w:pStyle w:val="ListParagraph"/>
        <w:numPr>
          <w:ilvl w:val="0"/>
          <w:numId w:val="3"/>
        </w:numPr>
        <w:rPr>
          <w:del w:id="19" w:author="Elliot Lockerman" w:date="2015-10-14T18:28:00Z"/>
          <w:rFonts w:ascii="Helvetica" w:hAnsi="Helvetica"/>
        </w:rPr>
      </w:pPr>
      <w:moveToRangeStart w:id="20" w:author="Elliot Lockerman" w:date="2015-10-14T18:28:00Z" w:name="move306466610"/>
      <w:moveTo w:id="21" w:author="Elliot Lockerman" w:date="2015-10-14T18:28:00Z">
        <w:r w:rsidRPr="0021156A">
          <w:rPr>
            <w:rFonts w:ascii="Helvetica" w:hAnsi="Helvetica"/>
          </w:rPr>
          <w:t>User can post cooking times for food</w:t>
        </w:r>
      </w:moveTo>
      <w:ins w:id="22" w:author="Elliot Lockerman" w:date="2015-10-14T18:28:00Z">
        <w:r>
          <w:rPr>
            <w:rFonts w:ascii="Helvetica" w:hAnsi="Helvetica"/>
          </w:rPr>
          <w:t xml:space="preserve"> </w:t>
        </w:r>
      </w:ins>
      <w:moveTo w:id="23" w:author="Elliot Lockerman" w:date="2015-10-14T18:28:00Z">
        <w:del w:id="24" w:author="Elliot Lockerman" w:date="2015-10-14T18:28:00Z">
          <w:r w:rsidRPr="0021156A" w:rsidDel="003F099E">
            <w:rPr>
              <w:rFonts w:ascii="Helvetica" w:hAnsi="Helvetica"/>
            </w:rPr>
            <w:delText xml:space="preserve"> and recipes</w:delText>
          </w:r>
        </w:del>
        <w:r w:rsidRPr="0021156A">
          <w:rPr>
            <w:rFonts w:ascii="Helvetica" w:hAnsi="Helvetica"/>
          </w:rPr>
          <w:t xml:space="preserve">. After getting an estimate, users can report back to improve accuracy of information on </w:t>
        </w:r>
        <w:proofErr w:type="spellStart"/>
        <w:r w:rsidRPr="0021156A">
          <w:rPr>
            <w:rFonts w:ascii="Helvetica" w:hAnsi="Helvetica"/>
          </w:rPr>
          <w:t>site.</w:t>
        </w:r>
      </w:moveTo>
    </w:p>
    <w:p w14:paraId="7FF9D0EC" w14:textId="7C856363" w:rsidR="00883B15" w:rsidRPr="008E4097" w:rsidRDefault="00883B15" w:rsidP="008E4097">
      <w:pPr>
        <w:pStyle w:val="ListParagraph"/>
        <w:numPr>
          <w:ilvl w:val="0"/>
          <w:numId w:val="4"/>
        </w:numPr>
        <w:ind w:left="1080"/>
        <w:rPr>
          <w:ins w:id="25" w:author="Elliot Lockerman" w:date="2015-10-14T18:29:00Z"/>
          <w:rFonts w:ascii="Helvetica" w:hAnsi="Helvetica"/>
          <w:rPrChange w:id="26" w:author="Elliot Lockerman" w:date="2015-10-14T18:29:00Z">
            <w:rPr>
              <w:ins w:id="27" w:author="Elliot Lockerman" w:date="2015-10-14T18:29:00Z"/>
            </w:rPr>
          </w:rPrChange>
        </w:rPr>
        <w:pPrChange w:id="28" w:author="Elliot Lockerman" w:date="2015-10-14T18:29:00Z">
          <w:pPr>
            <w:pStyle w:val="ListParagraph"/>
            <w:numPr>
              <w:numId w:val="3"/>
            </w:numPr>
            <w:ind w:hanging="360"/>
          </w:pPr>
        </w:pPrChange>
      </w:pPr>
      <w:ins w:id="29" w:author="Elliot Lockerman" w:date="2015-10-14T18:29:00Z">
        <w:r>
          <w:rPr>
            <w:rFonts w:ascii="Helvetica" w:hAnsi="Helvetica"/>
          </w:rPr>
          <w:t>Users</w:t>
        </w:r>
        <w:proofErr w:type="spellEnd"/>
        <w:r>
          <w:rPr>
            <w:rFonts w:ascii="Helvetica" w:hAnsi="Helvetica"/>
          </w:rPr>
          <w:t xml:space="preserve"> can upload pictures of the </w:t>
        </w:r>
        <w:r>
          <w:rPr>
            <w:rFonts w:ascii="Helvetica" w:hAnsi="Helvetica"/>
          </w:rPr>
          <w:t>food</w:t>
        </w:r>
      </w:ins>
    </w:p>
    <w:moveToRangeEnd w:id="20"/>
    <w:p w14:paraId="2442BB43" w14:textId="45F6F4FB" w:rsidR="008E4097" w:rsidRDefault="008E4097" w:rsidP="008E4097">
      <w:pPr>
        <w:pStyle w:val="ListParagraph"/>
        <w:numPr>
          <w:ilvl w:val="0"/>
          <w:numId w:val="4"/>
        </w:numPr>
        <w:ind w:left="1080"/>
        <w:rPr>
          <w:ins w:id="30" w:author="Elliot Lockerman" w:date="2015-10-14T18:30:00Z"/>
          <w:rFonts w:ascii="Helvetica" w:hAnsi="Helvetica"/>
        </w:rPr>
      </w:pPr>
      <w:ins w:id="31" w:author="Elliot Lockerman" w:date="2015-10-14T18:29:00Z">
        <w:r>
          <w:rPr>
            <w:rFonts w:ascii="Helvetica" w:hAnsi="Helvetica"/>
          </w:rPr>
          <w:t xml:space="preserve">Users can read and post reviews for the </w:t>
        </w:r>
      </w:ins>
      <w:ins w:id="32" w:author="Elliot Lockerman" w:date="2015-10-14T18:30:00Z">
        <w:r>
          <w:rPr>
            <w:rFonts w:ascii="Helvetica" w:hAnsi="Helvetica"/>
          </w:rPr>
          <w:t>food</w:t>
        </w:r>
      </w:ins>
    </w:p>
    <w:p w14:paraId="00CF0619" w14:textId="684E5678" w:rsidR="004E33D2" w:rsidRDefault="004E33D2" w:rsidP="008E4097">
      <w:pPr>
        <w:pStyle w:val="ListParagraph"/>
        <w:numPr>
          <w:ilvl w:val="0"/>
          <w:numId w:val="4"/>
        </w:numPr>
        <w:ind w:left="1080"/>
        <w:rPr>
          <w:ins w:id="33" w:author="Elliot Lockerman" w:date="2015-10-14T18:29:00Z"/>
          <w:rFonts w:ascii="Helvetica" w:hAnsi="Helvetica"/>
        </w:rPr>
      </w:pPr>
      <w:ins w:id="34" w:author="Elliot Lockerman" w:date="2015-10-14T18:30:00Z">
        <w:r>
          <w:rPr>
            <w:rFonts w:ascii="Helvetica" w:hAnsi="Helvetica"/>
          </w:rPr>
          <w:t>Food items are linked to recipes</w:t>
        </w:r>
        <w:bookmarkStart w:id="35" w:name="_GoBack"/>
        <w:bookmarkEnd w:id="35"/>
        <w:r>
          <w:rPr>
            <w:rFonts w:ascii="Helvetica" w:hAnsi="Helvetica"/>
          </w:rPr>
          <w:t xml:space="preserve"> that use the food</w:t>
        </w:r>
      </w:ins>
    </w:p>
    <w:p w14:paraId="4D216D2E" w14:textId="77777777" w:rsidR="003F099E" w:rsidRPr="003F099E" w:rsidRDefault="003F099E" w:rsidP="008E4097">
      <w:pPr>
        <w:pStyle w:val="ListParagraph"/>
        <w:rPr>
          <w:rFonts w:ascii="Helvetica" w:hAnsi="Helvetica"/>
          <w:rPrChange w:id="36" w:author="Elliot Lockerman" w:date="2015-10-14T18:28:00Z">
            <w:rPr/>
          </w:rPrChange>
        </w:rPr>
        <w:pPrChange w:id="37" w:author="Elliot Lockerman" w:date="2015-10-14T18:30:00Z">
          <w:pPr>
            <w:pStyle w:val="ListParagraph"/>
            <w:numPr>
              <w:numId w:val="3"/>
            </w:numPr>
            <w:ind w:hanging="360"/>
          </w:pPr>
        </w:pPrChange>
      </w:pPr>
    </w:p>
    <w:p w14:paraId="32FC172E" w14:textId="3902EDD3" w:rsidR="006E1D65" w:rsidRPr="0021156A" w:rsidDel="003F099E" w:rsidRDefault="00DE71E8" w:rsidP="00DE71E8">
      <w:pPr>
        <w:pStyle w:val="ListParagraph"/>
        <w:numPr>
          <w:ilvl w:val="0"/>
          <w:numId w:val="4"/>
        </w:numPr>
        <w:ind w:left="1080"/>
        <w:rPr>
          <w:del w:id="38" w:author="Elliot Lockerman" w:date="2015-10-14T18:27:00Z"/>
          <w:rFonts w:ascii="Helvetica" w:hAnsi="Helvetica"/>
        </w:rPr>
      </w:pPr>
      <w:del w:id="39" w:author="Elliot Lockerman" w:date="2015-10-14T18:27:00Z">
        <w:r w:rsidRPr="0021156A" w:rsidDel="003F099E">
          <w:rPr>
            <w:rFonts w:ascii="Helvetica" w:hAnsi="Helvetica"/>
          </w:rPr>
          <w:delText>Barcode scanner can be used to upload food items to the site.</w:delText>
        </w:r>
      </w:del>
    </w:p>
    <w:p w14:paraId="567184EF" w14:textId="406A8F52" w:rsidR="00DE71E8" w:rsidRPr="0021156A" w:rsidDel="003F099E" w:rsidRDefault="00DE71E8" w:rsidP="00DE71E8">
      <w:pPr>
        <w:pStyle w:val="ListParagraph"/>
        <w:ind w:left="1440"/>
        <w:rPr>
          <w:del w:id="40" w:author="Elliot Lockerman" w:date="2015-10-14T18:27:00Z"/>
          <w:rFonts w:ascii="Helvetica" w:hAnsi="Helvetica"/>
        </w:rPr>
      </w:pPr>
    </w:p>
    <w:p w14:paraId="5C05AF85" w14:textId="1BF2CFFA" w:rsidR="00DE71E8" w:rsidRPr="0021156A" w:rsidDel="003F099E" w:rsidRDefault="00DE71E8" w:rsidP="00DE71E8">
      <w:pPr>
        <w:pStyle w:val="ListParagraph"/>
        <w:numPr>
          <w:ilvl w:val="0"/>
          <w:numId w:val="4"/>
        </w:numPr>
        <w:ind w:left="1080"/>
        <w:rPr>
          <w:del w:id="41" w:author="Elliot Lockerman" w:date="2015-10-14T18:27:00Z"/>
          <w:rFonts w:ascii="Helvetica" w:hAnsi="Helvetica"/>
        </w:rPr>
      </w:pPr>
      <w:del w:id="42" w:author="Elliot Lockerman" w:date="2015-10-14T18:27:00Z">
        <w:r w:rsidRPr="0021156A" w:rsidDel="003F099E">
          <w:rPr>
            <w:rFonts w:ascii="Helvetica" w:hAnsi="Helvetica"/>
          </w:rPr>
          <w:delText>Users can enter new food items without the scanner as well. The scanner is provided to lessen the work for the user.</w:delText>
        </w:r>
      </w:del>
    </w:p>
    <w:p w14:paraId="142099D2" w14:textId="77777777" w:rsidR="00DE71E8" w:rsidRPr="0021156A" w:rsidRDefault="00DE71E8" w:rsidP="006E1D65">
      <w:pPr>
        <w:rPr>
          <w:rFonts w:ascii="Helvetica" w:hAnsi="Helvetica"/>
        </w:rPr>
      </w:pPr>
    </w:p>
    <w:p w14:paraId="61932DD0" w14:textId="2FB5F835" w:rsidR="00500E11" w:rsidRPr="0021156A" w:rsidRDefault="00500E11" w:rsidP="00500E11">
      <w:pPr>
        <w:pStyle w:val="ListParagraph"/>
        <w:numPr>
          <w:ilvl w:val="0"/>
          <w:numId w:val="3"/>
        </w:numPr>
        <w:rPr>
          <w:rFonts w:ascii="Helvetica" w:hAnsi="Helvetica"/>
        </w:rPr>
      </w:pPr>
      <w:del w:id="43" w:author="Elliot Lockerman" w:date="2015-10-14T18:25:00Z">
        <w:r w:rsidRPr="0021156A" w:rsidDel="005D2448">
          <w:rPr>
            <w:rFonts w:ascii="Helvetica" w:hAnsi="Helvetica"/>
          </w:rPr>
          <w:delText xml:space="preserve">Reviews </w:delText>
        </w:r>
      </w:del>
      <w:ins w:id="44" w:author="Elliot Lockerman" w:date="2015-10-14T18:25:00Z">
        <w:r w:rsidR="005D2448">
          <w:rPr>
            <w:rFonts w:ascii="Helvetica" w:hAnsi="Helvetica"/>
          </w:rPr>
          <w:t>Equipment</w:t>
        </w:r>
        <w:r w:rsidR="005D2448" w:rsidRPr="0021156A">
          <w:rPr>
            <w:rFonts w:ascii="Helvetica" w:hAnsi="Helvetica"/>
          </w:rPr>
          <w:t xml:space="preserve"> </w:t>
        </w:r>
      </w:ins>
      <w:r w:rsidRPr="0021156A">
        <w:rPr>
          <w:rFonts w:ascii="Helvetica" w:hAnsi="Helvetica"/>
        </w:rPr>
        <w:t>Page</w:t>
      </w:r>
    </w:p>
    <w:p w14:paraId="7EE3BC8B" w14:textId="5A7374F8" w:rsidR="00500E11" w:rsidRDefault="00500E11" w:rsidP="00500E11">
      <w:pPr>
        <w:pStyle w:val="ListParagraph"/>
        <w:numPr>
          <w:ilvl w:val="0"/>
          <w:numId w:val="4"/>
        </w:numPr>
        <w:ind w:left="1080"/>
        <w:rPr>
          <w:ins w:id="45" w:author="Elliot Lockerman" w:date="2015-10-14T18:26:00Z"/>
          <w:rFonts w:ascii="Helvetica" w:hAnsi="Helvetica"/>
        </w:rPr>
      </w:pPr>
      <w:r w:rsidRPr="0021156A">
        <w:rPr>
          <w:rFonts w:ascii="Helvetica" w:hAnsi="Helvetica"/>
        </w:rPr>
        <w:t xml:space="preserve">Users can read and provide reviews for </w:t>
      </w:r>
      <w:ins w:id="46" w:author="Elliot Lockerman" w:date="2015-10-14T18:24:00Z">
        <w:r w:rsidR="00BE2255">
          <w:rPr>
            <w:rFonts w:ascii="Helvetica" w:hAnsi="Helvetica"/>
          </w:rPr>
          <w:t xml:space="preserve">cooking </w:t>
        </w:r>
      </w:ins>
      <w:del w:id="47" w:author="Elliot Lockerman" w:date="2015-10-14T18:24:00Z">
        <w:r w:rsidRPr="0021156A" w:rsidDel="00BE2255">
          <w:rPr>
            <w:rFonts w:ascii="Helvetica" w:hAnsi="Helvetica"/>
          </w:rPr>
          <w:delText xml:space="preserve">various </w:delText>
        </w:r>
      </w:del>
      <w:r w:rsidR="004D3660" w:rsidRPr="0021156A">
        <w:rPr>
          <w:rFonts w:ascii="Helvetica" w:hAnsi="Helvetica"/>
        </w:rPr>
        <w:t>equipment.</w:t>
      </w:r>
    </w:p>
    <w:p w14:paraId="705005DA" w14:textId="48FD71AF" w:rsidR="000B6639" w:rsidRDefault="000B6639" w:rsidP="00500E11">
      <w:pPr>
        <w:pStyle w:val="ListParagraph"/>
        <w:numPr>
          <w:ilvl w:val="0"/>
          <w:numId w:val="4"/>
        </w:numPr>
        <w:ind w:left="1080"/>
        <w:rPr>
          <w:ins w:id="48" w:author="Elliot Lockerman" w:date="2015-10-14T18:29:00Z"/>
          <w:rFonts w:ascii="Helvetica" w:hAnsi="Helvetica"/>
        </w:rPr>
      </w:pPr>
      <w:ins w:id="49" w:author="Elliot Lockerman" w:date="2015-10-14T18:26:00Z">
        <w:r>
          <w:rPr>
            <w:rFonts w:ascii="Helvetica" w:hAnsi="Helvetica"/>
          </w:rPr>
          <w:t>Users can upload pictures of the piece of equipment</w:t>
        </w:r>
      </w:ins>
    </w:p>
    <w:p w14:paraId="23202B66" w14:textId="4BAAC656" w:rsidR="00883B15" w:rsidRPr="00883B15" w:rsidRDefault="00883B15" w:rsidP="00883B15">
      <w:pPr>
        <w:pStyle w:val="ListParagraph"/>
        <w:numPr>
          <w:ilvl w:val="0"/>
          <w:numId w:val="4"/>
        </w:numPr>
        <w:ind w:left="1080"/>
        <w:rPr>
          <w:rFonts w:ascii="Helvetica" w:hAnsi="Helvetica"/>
          <w:rPrChange w:id="50" w:author="Elliot Lockerman" w:date="2015-10-14T18:29:00Z">
            <w:rPr/>
          </w:rPrChange>
        </w:rPr>
      </w:pPr>
      <w:ins w:id="51" w:author="Elliot Lockerman" w:date="2015-10-14T18:29:00Z">
        <w:r>
          <w:rPr>
            <w:rFonts w:ascii="Helvetica" w:hAnsi="Helvetica"/>
          </w:rPr>
          <w:t>Reviews can also be pulled from Amazon</w:t>
        </w:r>
      </w:ins>
    </w:p>
    <w:p w14:paraId="440A7E11" w14:textId="77777777" w:rsidR="00500E11" w:rsidRPr="0021156A" w:rsidRDefault="00500E11" w:rsidP="00B030A9">
      <w:pPr>
        <w:rPr>
          <w:rFonts w:ascii="Helvetica" w:hAnsi="Helvetica"/>
        </w:rPr>
      </w:pPr>
    </w:p>
    <w:p w14:paraId="7F3CEA89" w14:textId="05F86C25" w:rsidR="00500E11" w:rsidRPr="0021156A" w:rsidRDefault="00500E11" w:rsidP="00500E11">
      <w:pPr>
        <w:pStyle w:val="ListParagraph"/>
        <w:numPr>
          <w:ilvl w:val="0"/>
          <w:numId w:val="3"/>
        </w:numPr>
        <w:rPr>
          <w:rFonts w:ascii="Helvetica" w:hAnsi="Helvetica"/>
        </w:rPr>
      </w:pPr>
      <w:r w:rsidRPr="0021156A">
        <w:rPr>
          <w:rFonts w:ascii="Helvetica" w:hAnsi="Helvetica"/>
        </w:rPr>
        <w:t>Recipes Page</w:t>
      </w:r>
    </w:p>
    <w:p w14:paraId="11980676" w14:textId="12D46E4E" w:rsidR="00500E11" w:rsidRDefault="004D3660" w:rsidP="00500E11">
      <w:pPr>
        <w:pStyle w:val="ListParagraph"/>
        <w:numPr>
          <w:ilvl w:val="0"/>
          <w:numId w:val="4"/>
        </w:numPr>
        <w:ind w:left="1080"/>
        <w:rPr>
          <w:ins w:id="52" w:author="Elliot Lockerman" w:date="2015-10-14T18:25:00Z"/>
          <w:rFonts w:ascii="Helvetica" w:hAnsi="Helvetica"/>
        </w:rPr>
      </w:pPr>
      <w:r w:rsidRPr="0021156A">
        <w:rPr>
          <w:rFonts w:ascii="Helvetica" w:hAnsi="Helvetica"/>
        </w:rPr>
        <w:t>Users can upload and go through recipes on the website.</w:t>
      </w:r>
    </w:p>
    <w:p w14:paraId="3DA58C0E" w14:textId="3E4DA964" w:rsidR="002A025E" w:rsidRDefault="002A025E" w:rsidP="00500E11">
      <w:pPr>
        <w:pStyle w:val="ListParagraph"/>
        <w:numPr>
          <w:ilvl w:val="0"/>
          <w:numId w:val="4"/>
        </w:numPr>
        <w:ind w:left="1080"/>
        <w:rPr>
          <w:ins w:id="53" w:author="Elliot Lockerman" w:date="2015-10-14T18:25:00Z"/>
          <w:rFonts w:ascii="Helvetica" w:hAnsi="Helvetica"/>
        </w:rPr>
      </w:pPr>
      <w:ins w:id="54" w:author="Elliot Lockerman" w:date="2015-10-14T18:25:00Z">
        <w:r>
          <w:rPr>
            <w:rFonts w:ascii="Helvetica" w:hAnsi="Helvetica"/>
          </w:rPr>
          <w:t>Recipes are linked to food items that they use.</w:t>
        </w:r>
      </w:ins>
    </w:p>
    <w:p w14:paraId="25335B98" w14:textId="3E70384D" w:rsidR="002A025E" w:rsidRDefault="002A025E" w:rsidP="00500E11">
      <w:pPr>
        <w:pStyle w:val="ListParagraph"/>
        <w:numPr>
          <w:ilvl w:val="0"/>
          <w:numId w:val="4"/>
        </w:numPr>
        <w:ind w:left="1080"/>
        <w:rPr>
          <w:ins w:id="55" w:author="Elliot Lockerman" w:date="2015-10-14T18:26:00Z"/>
          <w:rFonts w:ascii="Helvetica" w:hAnsi="Helvetica"/>
        </w:rPr>
      </w:pPr>
      <w:ins w:id="56" w:author="Elliot Lockerman" w:date="2015-10-14T18:25:00Z">
        <w:r>
          <w:rPr>
            <w:rFonts w:ascii="Helvetica" w:hAnsi="Helvetica"/>
          </w:rPr>
          <w:t>Users can read and post reviews fo</w:t>
        </w:r>
        <w:r w:rsidR="00C1503A">
          <w:rPr>
            <w:rFonts w:ascii="Helvetica" w:hAnsi="Helvetica"/>
          </w:rPr>
          <w:t>r the recip</w:t>
        </w:r>
        <w:r>
          <w:rPr>
            <w:rFonts w:ascii="Helvetica" w:hAnsi="Helvetica"/>
          </w:rPr>
          <w:t>e</w:t>
        </w:r>
      </w:ins>
    </w:p>
    <w:p w14:paraId="2EA993F9" w14:textId="12CA80BA" w:rsidR="00C1503A" w:rsidRDefault="00C1503A" w:rsidP="00500E11">
      <w:pPr>
        <w:pStyle w:val="ListParagraph"/>
        <w:numPr>
          <w:ilvl w:val="0"/>
          <w:numId w:val="4"/>
        </w:numPr>
        <w:ind w:left="1080"/>
        <w:rPr>
          <w:ins w:id="57" w:author="Elliot Lockerman" w:date="2015-10-14T18:28:00Z"/>
          <w:rFonts w:ascii="Helvetica" w:hAnsi="Helvetica"/>
        </w:rPr>
      </w:pPr>
      <w:ins w:id="58" w:author="Elliot Lockerman" w:date="2015-10-14T18:26:00Z">
        <w:r>
          <w:rPr>
            <w:rFonts w:ascii="Helvetica" w:hAnsi="Helvetica"/>
          </w:rPr>
          <w:t>Users can upload pictures of</w:t>
        </w:r>
        <w:r>
          <w:rPr>
            <w:rFonts w:ascii="Helvetica" w:hAnsi="Helvetica"/>
          </w:rPr>
          <w:t xml:space="preserve"> the recipe</w:t>
        </w:r>
      </w:ins>
    </w:p>
    <w:p w14:paraId="01C50AD3" w14:textId="77777777" w:rsidR="00500E11" w:rsidRPr="0021156A" w:rsidDel="00025598" w:rsidRDefault="00500E11" w:rsidP="00B030A9">
      <w:pPr>
        <w:rPr>
          <w:del w:id="59" w:author="Elliot Lockerman" w:date="2015-10-14T18:30:00Z"/>
          <w:rFonts w:ascii="Helvetica" w:hAnsi="Helvetica"/>
          <w:b/>
          <w:sz w:val="28"/>
          <w:szCs w:val="28"/>
        </w:rPr>
      </w:pPr>
    </w:p>
    <w:p w14:paraId="5CCC22B7" w14:textId="08A793E6" w:rsidR="00B030A9" w:rsidRPr="00025598" w:rsidDel="00025598" w:rsidRDefault="00500E11" w:rsidP="00025598">
      <w:pPr>
        <w:rPr>
          <w:del w:id="60" w:author="Elliot Lockerman" w:date="2015-10-14T18:30:00Z"/>
          <w:rFonts w:ascii="Helvetica" w:hAnsi="Helvetica"/>
          <w:b/>
          <w:sz w:val="28"/>
          <w:szCs w:val="28"/>
          <w:rPrChange w:id="61" w:author="Elliot Lockerman" w:date="2015-10-14T18:30:00Z">
            <w:rPr>
              <w:del w:id="62" w:author="Elliot Lockerman" w:date="2015-10-14T18:30:00Z"/>
            </w:rPr>
          </w:rPrChange>
        </w:rPr>
        <w:pPrChange w:id="63" w:author="Elliot Lockerman" w:date="2015-10-14T18:30:00Z">
          <w:pPr/>
        </w:pPrChange>
      </w:pPr>
      <w:del w:id="64" w:author="Elliot Lockerman" w:date="2015-10-14T18:30:00Z">
        <w:r w:rsidRPr="00025598" w:rsidDel="00025598">
          <w:rPr>
            <w:rFonts w:ascii="Helvetica" w:hAnsi="Helvetica"/>
            <w:b/>
            <w:sz w:val="28"/>
            <w:szCs w:val="28"/>
            <w:rPrChange w:id="65" w:author="Elliot Lockerman" w:date="2015-10-14T18:30:00Z">
              <w:rPr/>
            </w:rPrChange>
          </w:rPr>
          <w:delText>Other G</w:delText>
        </w:r>
        <w:r w:rsidR="00B030A9" w:rsidRPr="00025598" w:rsidDel="00025598">
          <w:rPr>
            <w:rFonts w:ascii="Helvetica" w:hAnsi="Helvetica"/>
            <w:b/>
            <w:sz w:val="28"/>
            <w:szCs w:val="28"/>
            <w:rPrChange w:id="66" w:author="Elliot Lockerman" w:date="2015-10-14T18:30:00Z">
              <w:rPr/>
            </w:rPrChange>
          </w:rPr>
          <w:delText xml:space="preserve">eneral functionalities </w:delText>
        </w:r>
      </w:del>
    </w:p>
    <w:p w14:paraId="1E5CBEF8" w14:textId="1FE1A0F2" w:rsidR="00B030A9" w:rsidRPr="0021156A" w:rsidDel="00025598" w:rsidRDefault="00B030A9" w:rsidP="00025598">
      <w:pPr>
        <w:rPr>
          <w:del w:id="67" w:author="Elliot Lockerman" w:date="2015-10-14T18:30:00Z"/>
        </w:rPr>
        <w:pPrChange w:id="68" w:author="Elliot Lockerman" w:date="2015-10-14T18:30:00Z">
          <w:pPr/>
        </w:pPrChange>
      </w:pPr>
    </w:p>
    <w:p w14:paraId="7C28D11A" w14:textId="2DE814D8" w:rsidR="00DE71E8" w:rsidRPr="0021156A" w:rsidDel="003F099E" w:rsidRDefault="00DE71E8" w:rsidP="00025598">
      <w:pPr>
        <w:rPr>
          <w:del w:id="69" w:author="Elliot Lockerman" w:date="2015-10-14T18:28:00Z"/>
        </w:rPr>
        <w:pPrChange w:id="70" w:author="Elliot Lockerman" w:date="2015-10-14T18:30:00Z">
          <w:pPr>
            <w:pStyle w:val="ListParagraph"/>
            <w:numPr>
              <w:numId w:val="3"/>
            </w:numPr>
            <w:ind w:hanging="360"/>
          </w:pPr>
        </w:pPrChange>
      </w:pPr>
      <w:del w:id="71" w:author="Elliot Lockerman" w:date="2015-10-14T18:30:00Z">
        <w:r w:rsidRPr="0021156A" w:rsidDel="00025598">
          <w:delText>Users can look up the cooking time for various food items by searching about the food item on the homepage.</w:delText>
        </w:r>
      </w:del>
    </w:p>
    <w:p w14:paraId="7DBDACE6" w14:textId="058584A5" w:rsidR="00DE71E8" w:rsidRPr="00025598" w:rsidDel="003F099E" w:rsidRDefault="00DE71E8" w:rsidP="00025598">
      <w:pPr>
        <w:rPr>
          <w:del w:id="72" w:author="Elliot Lockerman" w:date="2015-10-14T18:28:00Z"/>
        </w:rPr>
        <w:pPrChange w:id="73" w:author="Elliot Lockerman" w:date="2015-10-14T18:30:00Z">
          <w:pPr>
            <w:pStyle w:val="ListParagraph"/>
          </w:pPr>
        </w:pPrChange>
      </w:pPr>
    </w:p>
    <w:p w14:paraId="73F85D85" w14:textId="79FFEF58" w:rsidR="00B030A9" w:rsidRPr="0021156A" w:rsidDel="003F099E" w:rsidRDefault="00DE71E8" w:rsidP="00025598">
      <w:pPr>
        <w:rPr>
          <w:del w:id="74" w:author="Elliot Lockerman" w:date="2015-10-14T18:28:00Z"/>
        </w:rPr>
        <w:pPrChange w:id="75" w:author="Elliot Lockerman" w:date="2015-10-14T18:30:00Z">
          <w:pPr>
            <w:pStyle w:val="ListParagraph"/>
            <w:numPr>
              <w:numId w:val="3"/>
            </w:numPr>
            <w:ind w:hanging="360"/>
          </w:pPr>
        </w:pPrChange>
      </w:pPr>
      <w:moveFromRangeStart w:id="76" w:author="Elliot Lockerman" w:date="2015-10-14T18:28:00Z" w:name="move306466610"/>
      <w:moveFrom w:id="77" w:author="Elliot Lockerman" w:date="2015-10-14T18:28:00Z">
        <w:del w:id="78" w:author="Elliot Lockerman" w:date="2015-10-14T18:28:00Z">
          <w:r w:rsidRPr="0021156A" w:rsidDel="003F099E">
            <w:delText>User can post cooking times for food and recipes. After getting an estimate, users can report back to improve accuracy of information on site.</w:delText>
          </w:r>
        </w:del>
      </w:moveFrom>
    </w:p>
    <w:moveFromRangeEnd w:id="76"/>
    <w:p w14:paraId="1C8FD016" w14:textId="6A8DE99E" w:rsidR="00DE71E8" w:rsidRPr="0021156A" w:rsidDel="003F099E" w:rsidRDefault="00DE71E8" w:rsidP="00025598">
      <w:pPr>
        <w:rPr>
          <w:del w:id="79" w:author="Elliot Lockerman" w:date="2015-10-14T18:28:00Z"/>
        </w:rPr>
        <w:pPrChange w:id="80" w:author="Elliot Lockerman" w:date="2015-10-14T18:30:00Z">
          <w:pPr/>
        </w:pPrChange>
      </w:pPr>
    </w:p>
    <w:p w14:paraId="709EF0FB" w14:textId="61484CE8" w:rsidR="00DE71E8" w:rsidRPr="0021156A" w:rsidDel="003F099E" w:rsidRDefault="00DE71E8" w:rsidP="00025598">
      <w:pPr>
        <w:rPr>
          <w:del w:id="81" w:author="Elliot Lockerman" w:date="2015-10-14T18:28:00Z"/>
        </w:rPr>
        <w:pPrChange w:id="82" w:author="Elliot Lockerman" w:date="2015-10-14T18:30:00Z">
          <w:pPr>
            <w:pStyle w:val="ListParagraph"/>
          </w:pPr>
        </w:pPrChange>
      </w:pPr>
    </w:p>
    <w:p w14:paraId="21CDC3A1" w14:textId="0297AA1A" w:rsidR="00DE71E8" w:rsidRPr="0021156A" w:rsidDel="003F099E" w:rsidRDefault="00DE71E8" w:rsidP="00025598">
      <w:pPr>
        <w:rPr>
          <w:del w:id="83" w:author="Elliot Lockerman" w:date="2015-10-14T18:28:00Z"/>
        </w:rPr>
        <w:pPrChange w:id="84" w:author="Elliot Lockerman" w:date="2015-10-14T18:30:00Z">
          <w:pPr>
            <w:pStyle w:val="ListParagraph"/>
            <w:numPr>
              <w:numId w:val="3"/>
            </w:numPr>
            <w:ind w:hanging="360"/>
          </w:pPr>
        </w:pPrChange>
      </w:pPr>
      <w:del w:id="85" w:author="Elliot Lockerman" w:date="2015-10-14T18:28:00Z">
        <w:r w:rsidRPr="0021156A" w:rsidDel="003F099E">
          <w:delText>Users can browse cooking times, recipes and reviews from Amazon.</w:delText>
        </w:r>
      </w:del>
    </w:p>
    <w:p w14:paraId="1A28B952" w14:textId="77777777" w:rsidR="00B030A9" w:rsidRPr="0021156A" w:rsidRDefault="00B030A9" w:rsidP="00025598"/>
    <w:sectPr w:rsidR="00B030A9" w:rsidRPr="0021156A" w:rsidSect="00F43C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2246"/>
    <w:multiLevelType w:val="hybridMultilevel"/>
    <w:tmpl w:val="1A4C5BE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F1300"/>
    <w:multiLevelType w:val="hybridMultilevel"/>
    <w:tmpl w:val="17C8A93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351F80"/>
    <w:multiLevelType w:val="hybridMultilevel"/>
    <w:tmpl w:val="5958F43C"/>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B2C646D"/>
    <w:multiLevelType w:val="hybridMultilevel"/>
    <w:tmpl w:val="18225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811B31"/>
    <w:multiLevelType w:val="hybridMultilevel"/>
    <w:tmpl w:val="FD486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0A9"/>
    <w:rsid w:val="00025598"/>
    <w:rsid w:val="000B6639"/>
    <w:rsid w:val="001E2D17"/>
    <w:rsid w:val="0021156A"/>
    <w:rsid w:val="002A025E"/>
    <w:rsid w:val="003F099E"/>
    <w:rsid w:val="004D3660"/>
    <w:rsid w:val="004E33D2"/>
    <w:rsid w:val="00500E11"/>
    <w:rsid w:val="00590FC2"/>
    <w:rsid w:val="005D2448"/>
    <w:rsid w:val="006E1D65"/>
    <w:rsid w:val="00852C8B"/>
    <w:rsid w:val="00883B15"/>
    <w:rsid w:val="00884D65"/>
    <w:rsid w:val="008B719E"/>
    <w:rsid w:val="008E4097"/>
    <w:rsid w:val="00991755"/>
    <w:rsid w:val="00A45813"/>
    <w:rsid w:val="00A83D51"/>
    <w:rsid w:val="00B030A9"/>
    <w:rsid w:val="00B15A05"/>
    <w:rsid w:val="00BE2255"/>
    <w:rsid w:val="00C1503A"/>
    <w:rsid w:val="00C36193"/>
    <w:rsid w:val="00D51CDB"/>
    <w:rsid w:val="00DE71E8"/>
    <w:rsid w:val="00F43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1A2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0A9"/>
    <w:pPr>
      <w:ind w:left="720"/>
      <w:contextualSpacing/>
    </w:pPr>
  </w:style>
  <w:style w:type="paragraph" w:styleId="BalloonText">
    <w:name w:val="Balloon Text"/>
    <w:basedOn w:val="Normal"/>
    <w:link w:val="BalloonTextChar"/>
    <w:uiPriority w:val="99"/>
    <w:semiHidden/>
    <w:unhideWhenUsed/>
    <w:rsid w:val="00C36193"/>
    <w:rPr>
      <w:rFonts w:ascii="Lucida Grande" w:hAnsi="Lucida Grande"/>
      <w:sz w:val="18"/>
      <w:szCs w:val="18"/>
    </w:rPr>
  </w:style>
  <w:style w:type="character" w:customStyle="1" w:styleId="BalloonTextChar">
    <w:name w:val="Balloon Text Char"/>
    <w:basedOn w:val="DefaultParagraphFont"/>
    <w:link w:val="BalloonText"/>
    <w:uiPriority w:val="99"/>
    <w:semiHidden/>
    <w:rsid w:val="00C3619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0A9"/>
    <w:pPr>
      <w:ind w:left="720"/>
      <w:contextualSpacing/>
    </w:pPr>
  </w:style>
  <w:style w:type="paragraph" w:styleId="BalloonText">
    <w:name w:val="Balloon Text"/>
    <w:basedOn w:val="Normal"/>
    <w:link w:val="BalloonTextChar"/>
    <w:uiPriority w:val="99"/>
    <w:semiHidden/>
    <w:unhideWhenUsed/>
    <w:rsid w:val="00C36193"/>
    <w:rPr>
      <w:rFonts w:ascii="Lucida Grande" w:hAnsi="Lucida Grande"/>
      <w:sz w:val="18"/>
      <w:szCs w:val="18"/>
    </w:rPr>
  </w:style>
  <w:style w:type="character" w:customStyle="1" w:styleId="BalloonTextChar">
    <w:name w:val="Balloon Text Char"/>
    <w:basedOn w:val="DefaultParagraphFont"/>
    <w:link w:val="BalloonText"/>
    <w:uiPriority w:val="99"/>
    <w:semiHidden/>
    <w:rsid w:val="00C3619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077346">
      <w:bodyDiv w:val="1"/>
      <w:marLeft w:val="0"/>
      <w:marRight w:val="0"/>
      <w:marTop w:val="0"/>
      <w:marBottom w:val="0"/>
      <w:divBdr>
        <w:top w:val="none" w:sz="0" w:space="0" w:color="auto"/>
        <w:left w:val="none" w:sz="0" w:space="0" w:color="auto"/>
        <w:bottom w:val="none" w:sz="0" w:space="0" w:color="auto"/>
        <w:right w:val="none" w:sz="0" w:space="0" w:color="auto"/>
      </w:divBdr>
      <w:divsChild>
        <w:div w:id="1337615562">
          <w:marLeft w:val="0"/>
          <w:marRight w:val="0"/>
          <w:marTop w:val="0"/>
          <w:marBottom w:val="0"/>
          <w:divBdr>
            <w:top w:val="none" w:sz="0" w:space="0" w:color="auto"/>
            <w:left w:val="none" w:sz="0" w:space="0" w:color="auto"/>
            <w:bottom w:val="none" w:sz="0" w:space="0" w:color="auto"/>
            <w:right w:val="none" w:sz="0" w:space="0" w:color="auto"/>
          </w:divBdr>
        </w:div>
        <w:div w:id="11200275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375</Words>
  <Characters>2140</Characters>
  <Application>Microsoft Macintosh Word</Application>
  <DocSecurity>0</DocSecurity>
  <Lines>17</Lines>
  <Paragraphs>5</Paragraphs>
  <ScaleCrop>false</ScaleCrop>
  <Company>Sharangdhar</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Sharangdhar Chakraborty</dc:creator>
  <cp:keywords/>
  <dc:description/>
  <cp:lastModifiedBy>Elliot Lockerman</cp:lastModifiedBy>
  <cp:revision>23</cp:revision>
  <dcterms:created xsi:type="dcterms:W3CDTF">2015-10-14T18:03:00Z</dcterms:created>
  <dcterms:modified xsi:type="dcterms:W3CDTF">2015-10-14T22:30:00Z</dcterms:modified>
</cp:coreProperties>
</file>